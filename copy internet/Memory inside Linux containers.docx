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61f0090c39649f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55" w:rsidRPr="002B1655" w:rsidRDefault="002B1655" w:rsidP="002B1655">
      <w:pPr>
        <w:widowControl/>
        <w:spacing w:before="450" w:after="450" w:line="303" w:lineRule="atLeast"/>
        <w:jc w:val="center"/>
        <w:textAlignment w:val="baseline"/>
        <w:outlineLvl w:val="0"/>
        <w:rPr>
          <w:rFonts w:ascii="inherit" w:eastAsia="宋体" w:hAnsi="inherit" w:cs="宋体"/>
          <w:b/>
          <w:bCs/>
          <w:kern w:val="36"/>
          <w:sz w:val="63"/>
          <w:szCs w:val="63"/>
        </w:rPr>
      </w:pPr>
      <w:r w:rsidRPr="002B1655">
        <w:rPr>
          <w:rFonts w:ascii="inherit" w:eastAsia="宋体" w:hAnsi="inherit" w:cs="宋体"/>
          <w:b/>
          <w:bCs/>
          <w:kern w:val="36"/>
          <w:sz w:val="63"/>
          <w:szCs w:val="63"/>
        </w:rPr>
        <w:t>Memory ins</w:t>
      </w:r>
      <w:bookmarkStart w:id="0" w:name="_GoBack"/>
      <w:bookmarkEnd w:id="0"/>
      <w:r w:rsidRPr="002B1655">
        <w:rPr>
          <w:rFonts w:ascii="inherit" w:eastAsia="宋体" w:hAnsi="inherit" w:cs="宋体"/>
          <w:b/>
          <w:bCs/>
          <w:kern w:val="36"/>
          <w:sz w:val="63"/>
          <w:szCs w:val="63"/>
        </w:rPr>
        <w:t>ide Linux containers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  <w:bdr w:val="none" w:sz="0" w:space="0" w:color="auto" w:frame="1"/>
          <w:shd w:val="clear" w:color="auto" w:fill="FFF9C0"/>
        </w:rPr>
        <w:t>Or</w:t>
      </w:r>
      <w:ins w:id="1" w:author="Unknown">
        <w:r w:rsidRPr="002B1655">
          <w:rPr>
            <w:rFonts w:ascii="inherit" w:eastAsia="宋体" w:hAnsi="inherit" w:cs="宋体"/>
            <w:color w:val="444444"/>
            <w:kern w:val="0"/>
            <w:sz w:val="24"/>
            <w:szCs w:val="24"/>
            <w:bdr w:val="none" w:sz="0" w:space="0" w:color="auto" w:frame="1"/>
            <w:shd w:val="clear" w:color="auto" w:fill="FFF9C0"/>
          </w:rPr>
          <w:t> 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7"/>
            <w:szCs w:val="27"/>
            <w:bdr w:val="none" w:sz="0" w:space="0" w:color="auto" w:frame="1"/>
            <w:shd w:val="clear" w:color="auto" w:fill="FFF9C0"/>
          </w:rPr>
          <w:t>why don’t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4"/>
            <w:szCs w:val="24"/>
            <w:bdr w:val="none" w:sz="0" w:space="0" w:color="auto" w:frame="1"/>
            <w:shd w:val="clear" w:color="auto" w:fill="FFF9C0"/>
          </w:rPr>
          <w:t> </w:t>
        </w:r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bdr w:val="none" w:sz="0" w:space="0" w:color="auto" w:frame="1"/>
            <w:shd w:val="clear" w:color="auto" w:fill="FFF9C0"/>
          </w:rPr>
          <w:t>free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4"/>
            <w:szCs w:val="24"/>
            <w:bdr w:val="none" w:sz="0" w:space="0" w:color="auto" w:frame="1"/>
            <w:shd w:val="clear" w:color="auto" w:fill="FFF9C0"/>
          </w:rPr>
          <w:t> 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7"/>
            <w:szCs w:val="27"/>
            <w:bdr w:val="none" w:sz="0" w:space="0" w:color="auto" w:frame="1"/>
            <w:shd w:val="clear" w:color="auto" w:fill="FFF9C0"/>
          </w:rPr>
          <w:t>and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4"/>
            <w:szCs w:val="24"/>
            <w:bdr w:val="none" w:sz="0" w:space="0" w:color="auto" w:frame="1"/>
            <w:shd w:val="clear" w:color="auto" w:fill="FFF9C0"/>
          </w:rPr>
          <w:t> </w:t>
        </w:r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bdr w:val="none" w:sz="0" w:space="0" w:color="auto" w:frame="1"/>
            <w:shd w:val="clear" w:color="auto" w:fill="FFF9C0"/>
          </w:rPr>
          <w:t>top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4"/>
            <w:szCs w:val="24"/>
            <w:bdr w:val="none" w:sz="0" w:space="0" w:color="auto" w:frame="1"/>
            <w:shd w:val="clear" w:color="auto" w:fill="FFF9C0"/>
          </w:rPr>
          <w:t> </w:t>
        </w:r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7"/>
            <w:szCs w:val="27"/>
            <w:bdr w:val="none" w:sz="0" w:space="0" w:color="auto" w:frame="1"/>
            <w:shd w:val="clear" w:color="auto" w:fill="FFF9C0"/>
          </w:rPr>
          <w:t>work in a Linux container</w:t>
        </w:r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bdr w:val="none" w:sz="0" w:space="0" w:color="auto" w:frame="1"/>
            <w:shd w:val="clear" w:color="auto" w:fill="FFF9C0"/>
          </w:rPr>
          <w:t>?</w:t>
        </w:r>
      </w:ins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Lately at Heroku, we have been trying to find the best way to expose memory usage and limits inside Linux containers. It would be easy to do it in a vendor-specific way: most container specific metrics are available at the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7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cgroup filesystem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via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/path/to/cgroup/memory.stat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/path/to/cgroup/memory.usage_in_bytes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/path/to/cgroup/memory.limit_in_bytes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others.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 implementation of Linux containers could easily inject one or more of those files inside containers. Here is an hypothetical example of what Heroku, Docker and others could do: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5"/>
      </w:tblGrid>
      <w:tr w:rsidR="002B1655" w:rsidRPr="002B1655" w:rsidTr="002B1655">
        <w:tc>
          <w:tcPr>
            <w:tcW w:w="10455" w:type="dxa"/>
            <w:vAlign w:val="center"/>
            <w:hideMark/>
          </w:tcPr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# create a new dyno (container):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$ heroku run bash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# then, inside the dyno: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(dyno) $ cat /sys/fs/cgroup/memory/memory.stat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cache 15582273536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rss 2308546560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mapped_file 275681280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swap 94928896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pgpgin 30203686979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pgpgout 30199319103</w:t>
            </w:r>
          </w:p>
          <w:p w:rsidR="002B1655" w:rsidRPr="002B1655" w:rsidRDefault="002B1655" w:rsidP="002B16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# ...</w:t>
            </w:r>
          </w:p>
        </w:tc>
      </w:tr>
    </w:tbl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/sys/fs/cgroup/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is the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8" w:anchor="generalrecommendations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recommended location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for cgroup hierarchies, but it is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b/>
          <w:bCs/>
          <w:color w:val="444444"/>
          <w:kern w:val="0"/>
          <w:sz w:val="27"/>
          <w:szCs w:val="27"/>
          <w:bdr w:val="none" w:sz="0" w:space="0" w:color="auto" w:frame="1"/>
        </w:rPr>
        <w:t>not a standard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If a tool or library is trying to read from it, and be portable across multiple container implementations, it would need to discover the location first by parsing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/proc/self/cgroup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/proc/self/mountinfo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Further,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/sys/fs/cgroup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 xml:space="preserve">is just an umbrella for all cgroup hierarchies, 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lastRenderedPageBreak/>
        <w:t>there is no recommendation or standard for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  <w:bdr w:val="none" w:sz="0" w:space="0" w:color="auto" w:frame="1"/>
        </w:rPr>
        <w:t>my own cgroup location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Thinking about it,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/sys/fs/cgroup/self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would not be a bad idea.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If we decide to go down that path, I would personally prefer to work with the rest of the Linux containers community first and come up with a standard.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 wish it were that simple.</w:t>
      </w:r>
    </w:p>
    <w:p w:rsidR="002B1655" w:rsidRPr="002B1655" w:rsidRDefault="002B1655" w:rsidP="002B1655">
      <w:pPr>
        <w:widowControl/>
        <w:spacing w:before="450" w:after="450"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t>The problem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Most of the Linux tools providing system resource metrics were created before cgroups even existed (e.g.: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free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top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both from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9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procps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). They usually read memory metrics from the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proc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filesystem: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/proc/vmstat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/proc/PID/smaps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others.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Unfortunately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/proc/vmstat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friends are not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  <w:bdr w:val="none" w:sz="0" w:space="0" w:color="auto" w:frame="1"/>
        </w:rPr>
        <w:t>containerized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Meaning that they are not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  <w:bdr w:val="none" w:sz="0" w:space="0" w:color="auto" w:frame="1"/>
        </w:rPr>
        <w:t>cgroup-aware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They will always display memory numbers from the host system (physical or virtual machine) as a whole, which is useless for modern Linux containers (Heroku, Docker, etc.). Processes inside a container can not rely on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free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top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others to determine how much memory they have to work with; they are subject to limits imposed by their cgroups and can’t use all the memory available in the host system.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This causes a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0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lot of confusion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for users of Linux containers. Why does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free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say there is 32GB free memory, when the container only allows 512MB to be used?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With the popularization of linux container technologies –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1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Heroku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2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Docker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3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LXC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(version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4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1.0 was recently released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5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CoreOS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6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lmctfy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7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systemd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friends – more and more people will face the same problem. It is time to start fixing it.</w:t>
      </w:r>
    </w:p>
    <w:p w:rsidR="002B1655" w:rsidRPr="002B1655" w:rsidRDefault="002B1655" w:rsidP="002B1655">
      <w:pPr>
        <w:widowControl/>
        <w:spacing w:before="450" w:after="450"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t>Why is this important?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lastRenderedPageBreak/>
        <w:t>Visibility into memory usage is very important. It allows people running applications inside containers to optimize their code and troubleshoot problems: memory leaks, swap space usage, etc.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Some time ago, we shipped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18" w:anchor="memory-swap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log-runtime-metrics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at Heroku, as an experimental labs feature. It is not a portable solution though, and does not expose the information inside containers, so that monitoring agents could read it. To make things worse, most of the monitoring agents out there (e.g.: NewRelic?</w:t>
      </w:r>
      <w:hyperlink r:id="rId19" w:anchor="fn-433-1" w:history="1">
        <w:r w:rsidRPr="002B1655">
          <w:rPr>
            <w:rFonts w:ascii="inherit" w:eastAsia="宋体" w:hAnsi="inherit" w:cs="宋体"/>
            <w:color w:val="444444"/>
            <w:kern w:val="0"/>
            <w:sz w:val="20"/>
            <w:szCs w:val="20"/>
            <w:u w:val="single"/>
            <w:bdr w:val="none" w:sz="0" w:space="0" w:color="auto" w:frame="1"/>
          </w:rPr>
          <w:t>1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 rely on information provided by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free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etc. That is plain broken inside Linux containers.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On top of that, more and more people have been trying to maximize resource usage inside containers, usually by auto-scaling the number of workers, processes or threads running inside them. This is usually a function of how much memory is available (and/or free) inside the container, and for that do be done programmatically, the information needs to be accessible from inside the container.</w:t>
      </w:r>
    </w:p>
    <w:p w:rsidR="002B1655" w:rsidRPr="002B1655" w:rsidRDefault="002B1655" w:rsidP="002B1655">
      <w:pPr>
        <w:widowControl/>
        <w:spacing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t>More about </w:t>
      </w:r>
      <w:r w:rsidRPr="002B1655">
        <w:rPr>
          <w:rFonts w:ascii="Consolas" w:eastAsia="宋体" w:hAnsi="Consolas" w:cs="Consolas"/>
          <w:color w:val="444444"/>
          <w:kern w:val="0"/>
          <w:sz w:val="41"/>
          <w:szCs w:val="41"/>
          <w:bdr w:val="none" w:sz="0" w:space="0" w:color="auto" w:frame="1"/>
        </w:rPr>
        <w:t>/proc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In case you wondered, none of the files provided by the cgroup filesystem (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/sys/fs/cgroup/memory/memory.*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 can be used as a drop-in replacement (i.e.: bind mounted on top of) for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or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/proc/vmstat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They have different formats and use slightly different names for each metric. Why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memory.stat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friends decided to use a format different from what was already being used at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is beyond my comprehension.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Some of the contents of a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filesystem are properly containerized, like the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/proc/PID/*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/proc/net/*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namespaces, but not all of them. Unfortunately,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in general is considered to be a mess. From the excellent “</w:t>
      </w:r>
      <w:hyperlink r:id="rId20" w:history="1">
        <w:r w:rsidRPr="002B1655">
          <w:rPr>
            <w:rFonts w:ascii="inherit" w:eastAsia="宋体" w:hAnsi="inherit" w:cs="宋体"/>
            <w:i/>
            <w:iCs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Creating Linux virtual filesystems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” article on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1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LWN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: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</w:rPr>
        <w:t xml:space="preserve">Linus and numerous other kernel developers dislike the ioctl() system call, seeing it as an uncontrolled way of adding new system calls to the kernel. Putting new files into /proc is also discouraged, since that area is seen as being a bit of a mess. Developers who populate their code with ioctl() </w:t>
      </w:r>
      <w:r w:rsidRPr="002B1655">
        <w:rPr>
          <w:rFonts w:ascii="inherit" w:eastAsia="宋体" w:hAnsi="inherit" w:cs="宋体"/>
          <w:i/>
          <w:iCs/>
          <w:color w:val="444444"/>
          <w:kern w:val="0"/>
          <w:sz w:val="27"/>
          <w:szCs w:val="27"/>
        </w:rPr>
        <w:lastRenderedPageBreak/>
        <w:t>implementations or /proc files are often encouraged to create a standalone virtual filesystem instead.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 went ahead and started experimenting with that: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2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procg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is an alternative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proc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filesystem that can be mounted inside linux containers. It replaces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with a version that reads cgroup specific information. My goal was for it to be a drop-in replacement for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proc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without requiring any patches to the Linux kernel. Unfortunately, I later found that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3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it was not possible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because none of the functions to read memory statistics from a cgroup (</w:t>
      </w:r>
      <w:hyperlink r:id="rId24" w:history="1"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u w:val="single"/>
            <w:bdr w:val="none" w:sz="0" w:space="0" w:color="auto" w:frame="1"/>
          </w:rPr>
          <w:t>linux/memcontrol.h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5" w:history="1"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u w:val="single"/>
            <w:bdr w:val="none" w:sz="0" w:space="0" w:color="auto" w:frame="1"/>
          </w:rPr>
          <w:t>mm/memcontrol.c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 are public in the kernel. I hope to continue this discussion on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6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LKML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soon.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Others have tried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7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similar things modifying the proc filesystem directly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but that is unlikely to be merged to the mainstream kernel if it affects all users of the proc filesystem. It would either need to be a custom filesystem (like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28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procg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 or a custom mount option to proc. E.g.: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5"/>
      </w:tblGrid>
      <w:tr w:rsidR="002B1655" w:rsidRPr="002B1655" w:rsidTr="002B1655">
        <w:tc>
          <w:tcPr>
            <w:tcW w:w="10455" w:type="dxa"/>
            <w:vAlign w:val="center"/>
            <w:hideMark/>
          </w:tcPr>
          <w:p w:rsidR="002B1655" w:rsidRPr="002B1655" w:rsidRDefault="002B1655" w:rsidP="002B1655">
            <w:pPr>
              <w:widowControl/>
              <w:jc w:val="left"/>
              <w:divId w:val="190290832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1655">
              <w:rPr>
                <w:rFonts w:ascii="宋体" w:eastAsia="宋体" w:hAnsi="宋体" w:cs="宋体"/>
                <w:kern w:val="0"/>
                <w:sz w:val="24"/>
                <w:szCs w:val="24"/>
              </w:rPr>
              <w:t>mount -t proc -o meminfo-from-cgroup none /path/to/container/proc</w:t>
            </w:r>
          </w:p>
        </w:tc>
      </w:tr>
    </w:tbl>
    <w:p w:rsidR="002B1655" w:rsidRPr="002B1655" w:rsidRDefault="002B1655" w:rsidP="002B1655">
      <w:pPr>
        <w:widowControl/>
        <w:spacing w:before="450" w:after="450" w:line="310" w:lineRule="atLeast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444444"/>
          <w:kern w:val="0"/>
          <w:sz w:val="35"/>
          <w:szCs w:val="35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35"/>
          <w:szCs w:val="35"/>
        </w:rPr>
        <w:t>FUSE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There is also a group of kernel developers advocating that this would be better served by something outside of the kernel, in userspace, making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hyperlink r:id="rId29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be a virtual file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that collects information elsewhere and formats it appropriately.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hyperlink r:id="rId30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FUSE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can be used to implement a filesystem in userspace to do just that.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1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Libvirt went down that path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with its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2" w:anchor="fsmounts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libvirt-lxc driver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There were attempts to integrate a FUSE version of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into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3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LXC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4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too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Even though there is a very nice implementation of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5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FUSE in pure Go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and that I am excited with the idea to contribute a plugin/patch to Docker using it, at Heroku we (myself included) have a lot of resistance against using FUSE in production.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This is mainly due to bad past experiences with FUSE filesystems (sshfs, s3fs) and the increased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6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surface area for attacks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My research so far has revealed that the situation may be much better nowadays, and I would even be willing to give it a try if there were not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7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other problems with using fuse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to replace the proc filesystem.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 xml:space="preserve">I am also not comfortable with making my containers dependent on an userspace daemon that serves FUSE requests. What happens when that 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lastRenderedPageBreak/>
        <w:t>daemon crashes? All containers in the box are probably left without access to their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Either that, or having to run a different daemon per container. Hundreds of containers in a box would require hundreds of such daemons. Ugh.</w:t>
      </w:r>
    </w:p>
    <w:p w:rsidR="002B1655" w:rsidRPr="002B1655" w:rsidRDefault="002B1655" w:rsidP="002B1655">
      <w:pPr>
        <w:widowControl/>
        <w:spacing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t>/proc is not the only issue: </w:t>
      </w:r>
      <w:r w:rsidRPr="002B1655">
        <w:rPr>
          <w:rFonts w:ascii="Consolas" w:eastAsia="宋体" w:hAnsi="Consolas" w:cs="Consolas"/>
          <w:color w:val="444444"/>
          <w:kern w:val="0"/>
          <w:sz w:val="41"/>
          <w:szCs w:val="41"/>
          <w:bdr w:val="none" w:sz="0" w:space="0" w:color="auto" w:frame="1"/>
        </w:rPr>
        <w:t>sysinfo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Even if we could find a solution to containerize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with which everyone is happy, it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b/>
          <w:bCs/>
          <w:color w:val="444444"/>
          <w:kern w:val="0"/>
          <w:sz w:val="27"/>
          <w:szCs w:val="27"/>
          <w:bdr w:val="none" w:sz="0" w:space="0" w:color="auto" w:frame="1"/>
        </w:rPr>
        <w:t>would not be enough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Linux also provides the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8" w:history="1"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u w:val="single"/>
            <w:bdr w:val="none" w:sz="0" w:space="0" w:color="auto" w:frame="1"/>
          </w:rPr>
          <w:t>sysinfo(2)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syscall, which returns information about system resources (e.g. memory). As with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it is not containerized: it always returns metrics for the box as a whole.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 was surprised while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39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testing my proc replacement</w:t>
        </w:r>
      </w:hyperlink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(</w:t>
      </w:r>
      <w:hyperlink r:id="rId40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procg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 that it did not work with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41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Busybox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Later, I discovered that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42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the Busybox’s implementation of</w:t>
        </w:r>
        <w:r w:rsidRPr="002B1655">
          <w:rPr>
            <w:rFonts w:ascii="inherit" w:eastAsia="宋体" w:hAnsi="inherit" w:cs="宋体"/>
            <w:color w:val="444444"/>
            <w:kern w:val="0"/>
            <w:sz w:val="24"/>
            <w:szCs w:val="24"/>
            <w:u w:val="single"/>
            <w:bdr w:val="none" w:sz="0" w:space="0" w:color="auto" w:frame="1"/>
          </w:rPr>
          <w:t> </w:t>
        </w:r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u w:val="single"/>
            <w:bdr w:val="none" w:sz="0" w:space="0" w:color="auto" w:frame="1"/>
          </w:rPr>
          <w:t>free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does not use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/proc/meminfo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Guess what? It uses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sysinfo(2)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What else out there could also be using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sysinfo(2)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and be broken inside containers?</w:t>
      </w:r>
    </w:p>
    <w:p w:rsidR="002B1655" w:rsidRPr="002B1655" w:rsidRDefault="002B1655" w:rsidP="002B1655">
      <w:pPr>
        <w:widowControl/>
        <w:spacing w:before="450" w:after="450" w:line="310" w:lineRule="atLeast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444444"/>
          <w:kern w:val="0"/>
          <w:sz w:val="35"/>
          <w:szCs w:val="35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35"/>
          <w:szCs w:val="35"/>
        </w:rPr>
        <w:t>ulimit, setrlimit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On top of cgroup limits, Linux processes are also subject to resource limits applied to them individually, via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43" w:history="1">
        <w:r w:rsidRPr="002B1655">
          <w:rPr>
            <w:rFonts w:ascii="Consolas" w:eastAsia="宋体" w:hAnsi="Consolas" w:cs="Consolas"/>
            <w:color w:val="444444"/>
            <w:kern w:val="0"/>
            <w:sz w:val="25"/>
            <w:szCs w:val="25"/>
            <w:u w:val="single"/>
            <w:bdr w:val="none" w:sz="0" w:space="0" w:color="auto" w:frame="1"/>
          </w:rPr>
          <w:t>setrlimit(2)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Both cgroup limits and rlimit apply when memory is being allocated by a process.</w:t>
      </w:r>
    </w:p>
    <w:p w:rsidR="002B1655" w:rsidRPr="002B1655" w:rsidRDefault="002B1655" w:rsidP="002B1655">
      <w:pPr>
        <w:widowControl/>
        <w:spacing w:before="450" w:after="450"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t>systemd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Soon,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hyperlink r:id="rId44" w:history="1">
        <w:r w:rsidRPr="002B1655">
          <w:rPr>
            <w:rFonts w:ascii="inherit" w:eastAsia="宋体" w:hAnsi="inherit" w:cs="宋体"/>
            <w:color w:val="444444"/>
            <w:kern w:val="0"/>
            <w:sz w:val="27"/>
            <w:szCs w:val="27"/>
            <w:u w:val="single"/>
            <w:bdr w:val="none" w:sz="0" w:space="0" w:color="auto" w:frame="1"/>
          </w:rPr>
          <w:t>cgroups are going to be managed by systemd</w:t>
        </w:r>
      </w:hyperlink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. All operations on cgroups are going to be done through API calls to systemd, over DBUS (or a shared library).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That makes me think that systemd could also expose a consistent API for processes to query their available memory.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But until then…</w:t>
      </w:r>
    </w:p>
    <w:p w:rsidR="002B1655" w:rsidRPr="002B1655" w:rsidRDefault="002B1655" w:rsidP="002B1655">
      <w:pPr>
        <w:widowControl/>
        <w:spacing w:before="450" w:after="450" w:line="246" w:lineRule="atLeast"/>
        <w:jc w:val="left"/>
        <w:textAlignment w:val="baseline"/>
        <w:outlineLvl w:val="1"/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</w:pPr>
      <w:r w:rsidRPr="002B1655">
        <w:rPr>
          <w:rFonts w:ascii="inherit" w:eastAsia="宋体" w:hAnsi="inherit" w:cs="宋体"/>
          <w:b/>
          <w:bCs/>
          <w:color w:val="444444"/>
          <w:kern w:val="0"/>
          <w:sz w:val="44"/>
          <w:szCs w:val="44"/>
        </w:rPr>
        <w:lastRenderedPageBreak/>
        <w:t>Solution?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Some kernel developers (and I am starting to agree with them) believe that the best option is an userspace library that processes can use to query their memory usage and available memory.</w:t>
      </w:r>
    </w:p>
    <w:p w:rsidR="002B1655" w:rsidRPr="002B1655" w:rsidRDefault="002B1655" w:rsidP="002B1655">
      <w:pPr>
        <w:widowControl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libmymem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would do all the hard work of figuring out where to pull numbers from (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/proc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vs.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cgroup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vs.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getrlimit(2)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vs. systemd, etc.). I am considering starting one. New code could easily benefit from it, but it is unlikely that all existing tools (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free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top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, etc.) will just switch to it. For now, we might need to encourage people to stop using those tools inside containers.</w:t>
      </w:r>
    </w:p>
    <w:p w:rsidR="002B1655" w:rsidRPr="002B1655" w:rsidRDefault="002B1655" w:rsidP="002B1655">
      <w:pPr>
        <w:widowControl/>
        <w:spacing w:after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I hope my unfortunate realization – figuring out how much memory you can use inside a container is harder than it should be – helps people better understand the problem. Please leave a comment below and let me know what you think.</w:t>
      </w:r>
    </w:p>
    <w:p w:rsidR="002B1655" w:rsidRPr="002B1655" w:rsidRDefault="002B1655" w:rsidP="002B1655">
      <w:pPr>
        <w:widowControl/>
        <w:spacing w:after="431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pict>
          <v:rect id="_x0000_i1025" style="width:0;height:.75pt" o:hralign="center" o:hrstd="t" o:hr="t" fillcolor="#a0a0a0" stroked="f"/>
        </w:pict>
      </w:r>
    </w:p>
    <w:p w:rsidR="002B1655" w:rsidRPr="002B1655" w:rsidRDefault="002B1655" w:rsidP="002B1655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inherit" w:eastAsia="宋体" w:hAnsi="inherit" w:cs="宋体"/>
          <w:color w:val="444444"/>
          <w:kern w:val="0"/>
          <w:sz w:val="27"/>
          <w:szCs w:val="27"/>
        </w:rPr>
      </w:pP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To be fair, I don’t really know what NewRelic is doing these days, I am just using them as an example. They may be reading memory metrics in a different way (maybe aggregating information from</w:t>
      </w:r>
      <w:r w:rsidRPr="002B1655">
        <w:rPr>
          <w:rFonts w:ascii="inherit" w:eastAsia="宋体" w:hAnsi="inherit" w:cs="宋体"/>
          <w:color w:val="444444"/>
          <w:kern w:val="0"/>
          <w:sz w:val="24"/>
          <w:szCs w:val="24"/>
        </w:rPr>
        <w:t> </w:t>
      </w:r>
      <w:r w:rsidRPr="002B1655">
        <w:rPr>
          <w:rFonts w:ascii="Consolas" w:eastAsia="宋体" w:hAnsi="Consolas" w:cs="Consolas"/>
          <w:color w:val="444444"/>
          <w:kern w:val="0"/>
          <w:sz w:val="25"/>
          <w:szCs w:val="25"/>
          <w:bdr w:val="none" w:sz="0" w:space="0" w:color="auto" w:frame="1"/>
        </w:rPr>
        <w:t>proc/*/smaps</w:t>
      </w:r>
      <w:r w:rsidRPr="002B1655">
        <w:rPr>
          <w:rFonts w:ascii="inherit" w:eastAsia="宋体" w:hAnsi="inherit" w:cs="宋体"/>
          <w:color w:val="444444"/>
          <w:kern w:val="0"/>
          <w:sz w:val="27"/>
          <w:szCs w:val="27"/>
        </w:rPr>
        <w:t>). Pardon my ignorance. </w:t>
      </w:r>
      <w:r w:rsidRPr="002B1655">
        <w:rPr>
          <w:rFonts w:ascii="inherit" w:eastAsia="宋体" w:hAnsi="inherit" w:cs="宋体" w:hint="eastAsia"/>
          <w:noProof/>
          <w:color w:val="444444"/>
          <w:kern w:val="0"/>
          <w:sz w:val="27"/>
          <w:szCs w:val="27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↩">
                  <a:hlinkClick xmlns:a="http://schemas.openxmlformats.org/drawingml/2006/main" r:id="rId4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C2330" id="矩形 1" o:spid="_x0000_s1026" alt="↩" href="https://fabiokung.com/2014/03/13/memory-inside-linux-containers/#fnref-433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1A13" w:rsidRDefault="00741A13"/>
    <w:sectPr w:rsidR="0074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83" w:rsidRDefault="00DF3883" w:rsidP="002B1655">
      <w:r>
        <w:separator/>
      </w:r>
    </w:p>
  </w:endnote>
  <w:endnote w:type="continuationSeparator" w:id="0">
    <w:p w:rsidR="00DF3883" w:rsidRDefault="00DF3883" w:rsidP="002B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83" w:rsidRDefault="00DF3883" w:rsidP="002B1655">
      <w:r>
        <w:separator/>
      </w:r>
    </w:p>
  </w:footnote>
  <w:footnote w:type="continuationSeparator" w:id="0">
    <w:p w:rsidR="00DF3883" w:rsidRDefault="00DF3883" w:rsidP="002B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0456B"/>
    <w:multiLevelType w:val="multilevel"/>
    <w:tmpl w:val="A0C4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EE"/>
    <w:rsid w:val="002B1655"/>
    <w:rsid w:val="00596DEE"/>
    <w:rsid w:val="00741A13"/>
    <w:rsid w:val="00D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D0A880-CE84-452C-8407-714ADCA3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16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16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16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6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16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16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165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B1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1655"/>
  </w:style>
  <w:style w:type="character" w:styleId="a6">
    <w:name w:val="Emphasis"/>
    <w:basedOn w:val="a0"/>
    <w:uiPriority w:val="20"/>
    <w:qFormat/>
    <w:rsid w:val="002B1655"/>
    <w:rPr>
      <w:i/>
      <w:iCs/>
    </w:rPr>
  </w:style>
  <w:style w:type="character" w:styleId="HTML">
    <w:name w:val="HTML Code"/>
    <w:basedOn w:val="a0"/>
    <w:uiPriority w:val="99"/>
    <w:semiHidden/>
    <w:unhideWhenUsed/>
    <w:rsid w:val="002B165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B1655"/>
    <w:rPr>
      <w:color w:val="0000FF"/>
      <w:u w:val="single"/>
    </w:rPr>
  </w:style>
  <w:style w:type="character" w:styleId="a8">
    <w:name w:val="Strong"/>
    <w:basedOn w:val="a0"/>
    <w:uiPriority w:val="22"/>
    <w:qFormat/>
    <w:rsid w:val="002B1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6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8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855995">
              <w:blockQuote w:val="1"/>
              <w:marLeft w:val="360"/>
              <w:marRight w:val="360"/>
              <w:marTop w:val="0"/>
              <w:marBottom w:val="450"/>
              <w:divBdr>
                <w:top w:val="none" w:sz="0" w:space="0" w:color="auto"/>
                <w:left w:val="single" w:sz="6" w:space="23" w:color="777777"/>
                <w:bottom w:val="none" w:sz="0" w:space="0" w:color="auto"/>
                <w:right w:val="none" w:sz="0" w:space="0" w:color="auto"/>
              </w:divBdr>
            </w:div>
            <w:div w:id="100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uxcontainers.org/" TargetMode="External"/><Relationship Id="rId18" Type="http://schemas.openxmlformats.org/officeDocument/2006/relationships/hyperlink" Target="https://devcenter.heroku.com/articles/log-runtime-metrics" TargetMode="External"/><Relationship Id="rId26" Type="http://schemas.openxmlformats.org/officeDocument/2006/relationships/hyperlink" Target="https://lkml.org/" TargetMode="External"/><Relationship Id="rId39" Type="http://schemas.openxmlformats.org/officeDocument/2006/relationships/hyperlink" Target="https://github.com/fabiokung/kdevbox" TargetMode="External"/><Relationship Id="rId21" Type="http://schemas.openxmlformats.org/officeDocument/2006/relationships/hyperlink" Target="http://lwn.net/" TargetMode="External"/><Relationship Id="rId34" Type="http://schemas.openxmlformats.org/officeDocument/2006/relationships/hyperlink" Target="https://github.com/hallyn/procfs" TargetMode="External"/><Relationship Id="rId42" Type="http://schemas.openxmlformats.org/officeDocument/2006/relationships/hyperlink" Target="http://git.busybox.net/busybox/tree/procps/free.c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kernel.org/doc/Documentation/cgroups/memory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scom/google/lmctfy" TargetMode="External"/><Relationship Id="rId29" Type="http://schemas.openxmlformats.org/officeDocument/2006/relationships/hyperlink" Target="https://lkml.org/lkml/2012/5/29/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roku.com/" TargetMode="External"/><Relationship Id="rId24" Type="http://schemas.openxmlformats.org/officeDocument/2006/relationships/hyperlink" Target="https://github.com/torvalds/linux/blob/ac9dc67b730f3a1d10c5abbf91ed773d1e277646/include/linux/memcontrol.h" TargetMode="External"/><Relationship Id="rId32" Type="http://schemas.openxmlformats.org/officeDocument/2006/relationships/hyperlink" Target="http://libvirt.org/drvlxc.html" TargetMode="External"/><Relationship Id="rId37" Type="http://schemas.openxmlformats.org/officeDocument/2006/relationships/hyperlink" Target="https://lists.linuxcontainers.org/pipermail/lxc-users/2010-May/000348.html" TargetMode="External"/><Relationship Id="rId40" Type="http://schemas.openxmlformats.org/officeDocument/2006/relationships/hyperlink" Target="https://github.com/fabiokung/procg/" TargetMode="External"/><Relationship Id="rId45" Type="http://schemas.openxmlformats.org/officeDocument/2006/relationships/hyperlink" Target="https://fabiokung.com/2014/03/13/memory-inside-linux-containers/#fnref-433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reos.com/" TargetMode="External"/><Relationship Id="rId23" Type="http://schemas.openxmlformats.org/officeDocument/2006/relationships/hyperlink" Target="https://github.com/fabiokung/procg/tree/master/patches" TargetMode="External"/><Relationship Id="rId28" Type="http://schemas.openxmlformats.org/officeDocument/2006/relationships/hyperlink" Target="https://github.com/fabiokung/procg/" TargetMode="External"/><Relationship Id="rId36" Type="http://schemas.openxmlformats.org/officeDocument/2006/relationships/hyperlink" Target="http://www.cvedetails.com/vulnerability-list/vendor_id-3090/Fuse.html" TargetMode="External"/><Relationship Id="rId10" Type="http://schemas.openxmlformats.org/officeDocument/2006/relationships/hyperlink" Target="https://bugs.launchpad.net/ubuntu/+source/lxc/+bug/1166730" TargetMode="External"/><Relationship Id="rId19" Type="http://schemas.openxmlformats.org/officeDocument/2006/relationships/hyperlink" Target="https://fabiokung.com/2014/03/13/memory-inside-linux-containers/" TargetMode="External"/><Relationship Id="rId31" Type="http://schemas.openxmlformats.org/officeDocument/2006/relationships/hyperlink" Target="http://www.redhat.com/archives/libvir-list/2012-November/msg00540.html" TargetMode="External"/><Relationship Id="rId44" Type="http://schemas.openxmlformats.org/officeDocument/2006/relationships/hyperlink" Target="http://www.freedesktop.org/wiki/Software/systemd/ControlGroupInterf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cps.sourceforge.net/" TargetMode="External"/><Relationship Id="rId14" Type="http://schemas.openxmlformats.org/officeDocument/2006/relationships/hyperlink" Target="https://www.stgraber.org/2013/12/20/lxc-1-0-blog-post-series/" TargetMode="External"/><Relationship Id="rId22" Type="http://schemas.openxmlformats.org/officeDocument/2006/relationships/hyperlink" Target="https://github.com/fabiokung/procg/" TargetMode="External"/><Relationship Id="rId27" Type="http://schemas.openxmlformats.org/officeDocument/2006/relationships/hyperlink" Target="https://lkml.org/lkml/2012/5/28/299" TargetMode="External"/><Relationship Id="rId30" Type="http://schemas.openxmlformats.org/officeDocument/2006/relationships/hyperlink" Target="http://fuse.sourceforge.net/" TargetMode="External"/><Relationship Id="rId35" Type="http://schemas.openxmlformats.org/officeDocument/2006/relationships/hyperlink" Target="http://bazil.org/fuse/" TargetMode="External"/><Relationship Id="rId43" Type="http://schemas.openxmlformats.org/officeDocument/2006/relationships/hyperlink" Target="http://linux.die.net/man/2/setrlimit" TargetMode="External"/><Relationship Id="rId8" Type="http://schemas.openxmlformats.org/officeDocument/2006/relationships/hyperlink" Target="http://www.freedesktop.org/wiki/Software/systemd/PaxControlGrou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ocker.io/" TargetMode="External"/><Relationship Id="rId17" Type="http://schemas.openxmlformats.org/officeDocument/2006/relationships/hyperlink" Target="http://www.freedesktop.org/wiki/Software/systemd/ControlGroupInterface/" TargetMode="External"/><Relationship Id="rId25" Type="http://schemas.openxmlformats.org/officeDocument/2006/relationships/hyperlink" Target="https://github.com/torvalds/linux/blob/ac9dc67b730f3a1d10c5abbf91ed773d1e277646/mm/memcontrol.c" TargetMode="External"/><Relationship Id="rId33" Type="http://schemas.openxmlformats.org/officeDocument/2006/relationships/hyperlink" Target="https://lists.linuxcontainers.org/pipermail/lxc-devel/2009-September/000434.html" TargetMode="External"/><Relationship Id="rId38" Type="http://schemas.openxmlformats.org/officeDocument/2006/relationships/hyperlink" Target="http://man7.org/linux/man-pages/man2/sysinfo.2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wn.net/Articles/57369/" TargetMode="External"/><Relationship Id="rId41" Type="http://schemas.openxmlformats.org/officeDocument/2006/relationships/hyperlink" Target="http://www.busybox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1771</Words>
  <Characters>10097</Characters>
  <Application>Microsoft Office Word</Application>
  <DocSecurity>0</DocSecurity>
  <Lines>84</Lines>
  <Paragraphs>23</Paragraphs>
  <ScaleCrop>false</ScaleCrop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2017-05-03T05:52:00Z</dcterms:created>
  <dcterms:modified xsi:type="dcterms:W3CDTF">2017-05-03T05:52:00Z</dcterms:modified>
</cp:coreProperties>
</file>